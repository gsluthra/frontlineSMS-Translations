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BD2" w:rsidRPr="000F710B" w:rsidRDefault="004F2BD2" w:rsidP="004F2BD2">
      <w:pPr>
        <w:rPr>
          <w:bCs/>
        </w:rPr>
      </w:pPr>
    </w:p>
    <w:p w:rsidR="004F2BD2" w:rsidRPr="000F710B" w:rsidRDefault="004F2BD2" w:rsidP="004F2BD2">
      <w:pPr>
        <w:rPr>
          <w:bCs/>
        </w:rPr>
      </w:pPr>
    </w:p>
    <w:p w:rsidR="004F2BD2" w:rsidRPr="000F710B" w:rsidRDefault="004F2BD2" w:rsidP="004F2BD2">
      <w:pPr>
        <w:rPr>
          <w:bCs/>
        </w:rPr>
      </w:pPr>
      <w:r w:rsidRPr="000F710B">
        <w:rPr>
          <w:bCs/>
        </w:rPr>
        <w:t>These instructions are for Windows computers. However, the general method does not differ between platforms and also applies to Mac systems.</w:t>
      </w:r>
    </w:p>
    <w:p w:rsidR="004F2BD2" w:rsidRPr="000F710B" w:rsidRDefault="004F2BD2" w:rsidP="004F2BD2">
      <w:pPr>
        <w:rPr>
          <w:bCs/>
        </w:rPr>
      </w:pPr>
    </w:p>
    <w:p w:rsidR="004F2BD2" w:rsidRPr="000F710B" w:rsidRDefault="004F2BD2" w:rsidP="004F2BD2">
      <w:pPr>
        <w:rPr>
          <w:bCs/>
        </w:rPr>
      </w:pPr>
      <w:r w:rsidRPr="000F710B">
        <w:rPr>
          <w:bCs/>
        </w:rPr>
        <w:t xml:space="preserve">Before you begin, it is highly recommended that you download and install </w:t>
      </w:r>
      <w:ins w:id="0" w:author="Catherine" w:date="2012-08-07T13:59:00Z">
        <w:r w:rsidR="00D81DD4">
          <w:rPr>
            <w:bCs/>
          </w:rPr>
          <w:fldChar w:fldCharType="begin"/>
        </w:r>
        <w:r w:rsidR="00D81DD4">
          <w:rPr>
            <w:bCs/>
          </w:rPr>
          <w:instrText xml:space="preserve"> HYPERLINK "http://notepad-plus-plus.org/" </w:instrText>
        </w:r>
        <w:r w:rsidR="00D81DD4">
          <w:rPr>
            <w:bCs/>
          </w:rPr>
        </w:r>
        <w:r w:rsidR="00D81DD4">
          <w:rPr>
            <w:bCs/>
          </w:rPr>
          <w:fldChar w:fldCharType="separate"/>
        </w:r>
        <w:r w:rsidRPr="00D81DD4">
          <w:rPr>
            <w:rStyle w:val="Hyperlink"/>
            <w:bCs/>
          </w:rPr>
          <w:t>Notepad++.</w:t>
        </w:r>
        <w:r w:rsidR="00D81DD4">
          <w:rPr>
            <w:bCs/>
          </w:rPr>
          <w:fldChar w:fldCharType="end"/>
        </w:r>
      </w:ins>
      <w:r w:rsidRPr="000F710B">
        <w:rPr>
          <w:bCs/>
        </w:rPr>
        <w:t xml:space="preserve"> It is a small and free software which will make editing the core language file a much more pleasant and streamlined process. Once at the Notepad++ website, click on "Download" on the left hand side and select the first entry for the latest version of Notepad++. </w:t>
      </w:r>
      <w:bookmarkStart w:id="1" w:name="_GoBack"/>
      <w:bookmarkEnd w:id="1"/>
    </w:p>
    <w:p w:rsidR="004F2BD2" w:rsidRPr="000F710B" w:rsidRDefault="004F2BD2" w:rsidP="004F2BD2">
      <w:pPr>
        <w:rPr>
          <w:bCs/>
        </w:rPr>
      </w:pPr>
    </w:p>
    <w:p w:rsidR="004F2BD2" w:rsidRPr="000F710B" w:rsidRDefault="004F2BD2" w:rsidP="004F2BD2">
      <w:pPr>
        <w:rPr>
          <w:bCs/>
        </w:rPr>
      </w:pPr>
      <w:r w:rsidRPr="000F710B">
        <w:rPr>
          <w:bCs/>
        </w:rPr>
        <w:t>You can use other similar editors, and even the built in Notepad software of Windows. Unfortunately, this may result in a more difficult editing experience because these editors may read the format of the language file incorrectly. Consequently, your editing experience may differ from the one outlined below.</w:t>
      </w:r>
    </w:p>
    <w:p w:rsidR="004F2BD2" w:rsidRPr="000F710B" w:rsidRDefault="004F2BD2" w:rsidP="004F2BD2">
      <w:pPr>
        <w:rPr>
          <w:bCs/>
        </w:rPr>
      </w:pPr>
    </w:p>
    <w:p w:rsidR="004F2BD2" w:rsidRPr="000F710B" w:rsidRDefault="004F2BD2" w:rsidP="004F2BD2">
      <w:pPr>
        <w:rPr>
          <w:bCs/>
        </w:rPr>
      </w:pPr>
      <w:r w:rsidRPr="000F710B">
        <w:rPr>
          <w:bCs/>
        </w:rPr>
        <w:t>The instructions below will also appear in the application’s help files in the coming weeks. How to translate FrontlineSMS Version 2:</w:t>
      </w:r>
    </w:p>
    <w:p w:rsidR="004F2BD2" w:rsidRPr="000F710B" w:rsidRDefault="004F2BD2" w:rsidP="004F2BD2">
      <w:pPr>
        <w:rPr>
          <w:bCs/>
        </w:rPr>
      </w:pPr>
    </w:p>
    <w:p w:rsidR="003A1822" w:rsidRPr="000F710B" w:rsidRDefault="003A1822" w:rsidP="004F2BD2">
      <w:pPr>
        <w:rPr>
          <w:bCs/>
        </w:rPr>
      </w:pPr>
      <w:r w:rsidRPr="000F710B">
        <w:rPr>
          <w:bCs/>
        </w:rPr>
        <w:t>1. Open the “</w:t>
      </w:r>
      <w:proofErr w:type="spellStart"/>
      <w:r w:rsidRPr="000F710B">
        <w:rPr>
          <w:bCs/>
        </w:rPr>
        <w:t>messages.properties</w:t>
      </w:r>
      <w:proofErr w:type="spellEnd"/>
      <w:r w:rsidRPr="000F710B">
        <w:rPr>
          <w:bCs/>
        </w:rPr>
        <w:t>” file in Notepad++. You can find this file attached to the e-mail.</w:t>
      </w:r>
    </w:p>
    <w:p w:rsidR="004F2BD2" w:rsidRPr="000F710B" w:rsidRDefault="004F2BD2" w:rsidP="004F2BD2">
      <w:pPr>
        <w:rPr>
          <w:bCs/>
        </w:rPr>
      </w:pPr>
    </w:p>
    <w:p w:rsidR="004F2BD2" w:rsidRDefault="003A1822" w:rsidP="004F2BD2">
      <w:pPr>
        <w:rPr>
          <w:bCs/>
        </w:rPr>
      </w:pPr>
      <w:r w:rsidRPr="000F710B">
        <w:rPr>
          <w:bCs/>
        </w:rPr>
        <w:t>2.</w:t>
      </w:r>
      <w:r w:rsidR="004F2BD2" w:rsidRPr="000F710B">
        <w:rPr>
          <w:bCs/>
        </w:rPr>
        <w:t xml:space="preserve"> Once open, you should see something similar to the below:</w:t>
      </w:r>
    </w:p>
    <w:p w:rsidR="003B6470" w:rsidRPr="000F710B" w:rsidRDefault="003B6470" w:rsidP="004F2BD2">
      <w:pPr>
        <w:rPr>
          <w:bCs/>
        </w:rPr>
      </w:pPr>
    </w:p>
    <w:p w:rsidR="004F2BD2" w:rsidRPr="003B6470" w:rsidRDefault="004F2BD2" w:rsidP="000F710B">
      <w:pPr>
        <w:ind w:left="720"/>
      </w:pPr>
      <w:r w:rsidRPr="003B6470">
        <w:t># FrontlineSMS English translation by the FrontlineSMS team, Nairobi</w:t>
      </w:r>
    </w:p>
    <w:p w:rsidR="004F2BD2" w:rsidRPr="003B6470" w:rsidRDefault="004F2BD2" w:rsidP="000F710B">
      <w:pPr>
        <w:ind w:left="720"/>
      </w:pPr>
      <w:r w:rsidRPr="003B6470">
        <w:t>language.name=English</w:t>
      </w:r>
    </w:p>
    <w:p w:rsidR="004F2BD2" w:rsidRPr="000F710B" w:rsidRDefault="004F2BD2" w:rsidP="000F710B">
      <w:pPr>
        <w:ind w:left="720"/>
      </w:pPr>
      <w:r w:rsidRPr="000F710B">
        <w:t># Common action imperatives - to be used for button labels and similar</w:t>
      </w:r>
    </w:p>
    <w:p w:rsidR="004F2BD2" w:rsidRPr="000F710B" w:rsidRDefault="004F2BD2" w:rsidP="000F710B">
      <w:pPr>
        <w:ind w:left="720"/>
      </w:pPr>
      <w:proofErr w:type="spellStart"/>
      <w:r w:rsidRPr="000F710B">
        <w:t>action.ok</w:t>
      </w:r>
      <w:proofErr w:type="spellEnd"/>
      <w:r w:rsidRPr="000F710B">
        <w:t>=OK</w:t>
      </w:r>
    </w:p>
    <w:p w:rsidR="004F2BD2" w:rsidRPr="000F710B" w:rsidRDefault="004F2BD2" w:rsidP="000F710B">
      <w:pPr>
        <w:ind w:left="720"/>
      </w:pPr>
      <w:proofErr w:type="spellStart"/>
      <w:r w:rsidRPr="000F710B">
        <w:t>action.close</w:t>
      </w:r>
      <w:proofErr w:type="spellEnd"/>
      <w:r w:rsidRPr="000F710B">
        <w:t>=Close</w:t>
      </w:r>
    </w:p>
    <w:p w:rsidR="004F2BD2" w:rsidRPr="000F710B" w:rsidRDefault="004F2BD2" w:rsidP="000F710B">
      <w:pPr>
        <w:ind w:left="720"/>
      </w:pPr>
      <w:proofErr w:type="spellStart"/>
      <w:r w:rsidRPr="000F710B">
        <w:t>action.cancel</w:t>
      </w:r>
      <w:proofErr w:type="spellEnd"/>
      <w:r w:rsidRPr="000F710B">
        <w:t>=Cancel</w:t>
      </w:r>
    </w:p>
    <w:p w:rsidR="004F2BD2" w:rsidRPr="000F710B" w:rsidRDefault="004F2BD2" w:rsidP="000F710B">
      <w:pPr>
        <w:ind w:left="720"/>
      </w:pPr>
      <w:proofErr w:type="spellStart"/>
      <w:r w:rsidRPr="000F710B">
        <w:t>action.done</w:t>
      </w:r>
      <w:proofErr w:type="spellEnd"/>
      <w:r w:rsidRPr="000F710B">
        <w:t>=</w:t>
      </w:r>
      <w:proofErr w:type="gramStart"/>
      <w:r w:rsidRPr="000F710B">
        <w:t>Done</w:t>
      </w:r>
      <w:proofErr w:type="gramEnd"/>
    </w:p>
    <w:p w:rsidR="004F2BD2" w:rsidRPr="000F710B" w:rsidRDefault="004F2BD2" w:rsidP="000F710B">
      <w:pPr>
        <w:ind w:left="720"/>
      </w:pPr>
      <w:proofErr w:type="spellStart"/>
      <w:r w:rsidRPr="000F710B">
        <w:t>action.next</w:t>
      </w:r>
      <w:proofErr w:type="spellEnd"/>
      <w:r w:rsidRPr="000F710B">
        <w:t>=Next</w:t>
      </w:r>
    </w:p>
    <w:p w:rsidR="004F2BD2" w:rsidRPr="000F710B" w:rsidRDefault="004F2BD2" w:rsidP="000F710B">
      <w:pPr>
        <w:ind w:left="720"/>
      </w:pPr>
      <w:proofErr w:type="spellStart"/>
      <w:r w:rsidRPr="000F710B">
        <w:t>action.prev</w:t>
      </w:r>
      <w:proofErr w:type="spellEnd"/>
      <w:r w:rsidRPr="000F710B">
        <w:t>=Previous</w:t>
      </w:r>
    </w:p>
    <w:p w:rsidR="004F2BD2" w:rsidRPr="000F710B" w:rsidRDefault="004F2BD2" w:rsidP="000F710B">
      <w:pPr>
        <w:ind w:left="720"/>
      </w:pPr>
      <w:proofErr w:type="spellStart"/>
      <w:r w:rsidRPr="000F710B">
        <w:t>action.back</w:t>
      </w:r>
      <w:proofErr w:type="spellEnd"/>
      <w:r w:rsidRPr="000F710B">
        <w:t>=Back</w:t>
      </w:r>
    </w:p>
    <w:p w:rsidR="004F2BD2" w:rsidRPr="000F710B" w:rsidRDefault="004F2BD2" w:rsidP="000F710B">
      <w:pPr>
        <w:ind w:left="720"/>
      </w:pPr>
      <w:proofErr w:type="spellStart"/>
      <w:r w:rsidRPr="000F710B">
        <w:t>action.create</w:t>
      </w:r>
      <w:proofErr w:type="spellEnd"/>
      <w:r w:rsidRPr="000F710B">
        <w:t>=Create</w:t>
      </w:r>
    </w:p>
    <w:p w:rsidR="004F2BD2" w:rsidRPr="000F710B" w:rsidRDefault="004F2BD2" w:rsidP="000F710B">
      <w:pPr>
        <w:ind w:left="720"/>
      </w:pPr>
      <w:proofErr w:type="spellStart"/>
      <w:r w:rsidRPr="000F710B">
        <w:t>action.edit</w:t>
      </w:r>
      <w:proofErr w:type="spellEnd"/>
      <w:r w:rsidRPr="000F710B">
        <w:t>=Edit</w:t>
      </w:r>
    </w:p>
    <w:p w:rsidR="004F2BD2" w:rsidRPr="000F710B" w:rsidRDefault="004F2BD2" w:rsidP="000F710B">
      <w:pPr>
        <w:ind w:left="720"/>
      </w:pPr>
      <w:proofErr w:type="spellStart"/>
      <w:r w:rsidRPr="000F710B">
        <w:t>action.rename</w:t>
      </w:r>
      <w:proofErr w:type="spellEnd"/>
      <w:r w:rsidRPr="000F710B">
        <w:t>=Rename</w:t>
      </w:r>
    </w:p>
    <w:p w:rsidR="004F2BD2" w:rsidRPr="000F710B" w:rsidRDefault="004F2BD2" w:rsidP="000F710B">
      <w:pPr>
        <w:ind w:left="720"/>
      </w:pPr>
      <w:proofErr w:type="spellStart"/>
      <w:r w:rsidRPr="000F710B">
        <w:t>action.delete</w:t>
      </w:r>
      <w:proofErr w:type="spellEnd"/>
      <w:r w:rsidRPr="000F710B">
        <w:t>=Delete</w:t>
      </w:r>
    </w:p>
    <w:p w:rsidR="004F2BD2" w:rsidRPr="000F710B" w:rsidRDefault="004F2BD2" w:rsidP="000F710B">
      <w:pPr>
        <w:ind w:left="720"/>
      </w:pPr>
      <w:proofErr w:type="spellStart"/>
      <w:r w:rsidRPr="000F710B">
        <w:t>action.send</w:t>
      </w:r>
      <w:proofErr w:type="spellEnd"/>
      <w:r w:rsidRPr="000F710B">
        <w:t>=Send</w:t>
      </w:r>
    </w:p>
    <w:p w:rsidR="004F2BD2" w:rsidRPr="000F710B" w:rsidRDefault="004F2BD2" w:rsidP="000F710B">
      <w:pPr>
        <w:ind w:left="720"/>
      </w:pPr>
      <w:proofErr w:type="spellStart"/>
      <w:r w:rsidRPr="000F710B">
        <w:t>action.export</w:t>
      </w:r>
      <w:proofErr w:type="spellEnd"/>
      <w:r w:rsidRPr="000F710B">
        <w:t>=Export</w:t>
      </w:r>
    </w:p>
    <w:p w:rsidR="004F2BD2" w:rsidRPr="000F710B" w:rsidRDefault="004F2BD2" w:rsidP="000F710B">
      <w:pPr>
        <w:ind w:left="720"/>
      </w:pPr>
      <w:r w:rsidRPr="000F710B">
        <w:t>#Connections:</w:t>
      </w:r>
    </w:p>
    <w:p w:rsidR="004F2BD2" w:rsidRPr="000F710B" w:rsidRDefault="004F2BD2" w:rsidP="000F710B">
      <w:pPr>
        <w:ind w:left="720"/>
      </w:pPr>
      <w:proofErr w:type="spellStart"/>
      <w:r w:rsidRPr="000F710B">
        <w:t>connection.creation.failed</w:t>
      </w:r>
      <w:proofErr w:type="spellEnd"/>
      <w:r w:rsidRPr="000F710B">
        <w:t xml:space="preserve"> = Connection could not be created {0}</w:t>
      </w:r>
    </w:p>
    <w:p w:rsidR="004F2BD2" w:rsidRPr="000F710B" w:rsidRDefault="004F2BD2" w:rsidP="000F710B">
      <w:pPr>
        <w:ind w:left="720"/>
      </w:pPr>
      <w:proofErr w:type="spellStart"/>
      <w:r w:rsidRPr="000F710B">
        <w:t>connection.route.destroyed</w:t>
      </w:r>
      <w:proofErr w:type="spellEnd"/>
      <w:r w:rsidRPr="000F710B">
        <w:t xml:space="preserve"> = Destroyed route from {0} to {1}</w:t>
      </w:r>
    </w:p>
    <w:p w:rsidR="004F2BD2" w:rsidRPr="000F710B" w:rsidRDefault="004F2BD2" w:rsidP="000F710B">
      <w:pPr>
        <w:ind w:left="720"/>
      </w:pPr>
      <w:proofErr w:type="spellStart"/>
      <w:r w:rsidRPr="000F710B">
        <w:t>connection.route.connecting</w:t>
      </w:r>
      <w:proofErr w:type="spellEnd"/>
      <w:r w:rsidRPr="000F710B">
        <w:t xml:space="preserve"> = Connecting...</w:t>
      </w:r>
    </w:p>
    <w:p w:rsidR="004F2BD2" w:rsidRPr="000F710B" w:rsidRDefault="004F2BD2" w:rsidP="000F710B">
      <w:pPr>
        <w:ind w:left="720"/>
      </w:pPr>
      <w:proofErr w:type="spellStart"/>
      <w:r w:rsidRPr="000F710B">
        <w:t>connection.route.disconnecting</w:t>
      </w:r>
      <w:proofErr w:type="spellEnd"/>
      <w:r w:rsidRPr="000F710B">
        <w:t xml:space="preserve"> = Disconnecting...</w:t>
      </w:r>
    </w:p>
    <w:p w:rsidR="004F2BD2" w:rsidRPr="000F710B" w:rsidRDefault="004F2BD2" w:rsidP="000F710B">
      <w:pPr>
        <w:ind w:left="720"/>
      </w:pPr>
      <w:proofErr w:type="spellStart"/>
      <w:r w:rsidRPr="000F710B">
        <w:t>connection.route.successNotification</w:t>
      </w:r>
      <w:proofErr w:type="spellEnd"/>
      <w:r w:rsidRPr="000F710B">
        <w:t xml:space="preserve"> = </w:t>
      </w:r>
      <w:proofErr w:type="gramStart"/>
      <w:r w:rsidRPr="000F710B">
        <w:t>Successfully</w:t>
      </w:r>
      <w:proofErr w:type="gramEnd"/>
      <w:r w:rsidRPr="000F710B">
        <w:t xml:space="preserve"> created route on {0}</w:t>
      </w:r>
    </w:p>
    <w:p w:rsidR="004F2BD2" w:rsidRPr="000F710B" w:rsidRDefault="004F2BD2" w:rsidP="000F710B">
      <w:pPr>
        <w:ind w:left="720"/>
      </w:pPr>
      <w:proofErr w:type="spellStart"/>
      <w:r w:rsidRPr="000F710B">
        <w:t>connection.route.failNotification</w:t>
      </w:r>
      <w:proofErr w:type="spellEnd"/>
      <w:r w:rsidRPr="000F710B">
        <w:t xml:space="preserve"> = Failed to create route on {0}</w:t>
      </w:r>
    </w:p>
    <w:p w:rsidR="004F2BD2" w:rsidRPr="000F710B" w:rsidRDefault="004F2BD2" w:rsidP="000F710B">
      <w:pPr>
        <w:ind w:left="720"/>
      </w:pPr>
      <w:proofErr w:type="spellStart"/>
      <w:r w:rsidRPr="000F710B">
        <w:t>connection.route.destroyNotification</w:t>
      </w:r>
      <w:proofErr w:type="spellEnd"/>
      <w:r w:rsidRPr="000F710B">
        <w:t xml:space="preserve"> = Disconnected route on {0}</w:t>
      </w:r>
    </w:p>
    <w:p w:rsidR="004F2BD2" w:rsidRPr="000F710B" w:rsidRDefault="004F2BD2" w:rsidP="000F710B">
      <w:pPr>
        <w:ind w:left="720"/>
      </w:pPr>
      <w:proofErr w:type="spellStart"/>
      <w:r w:rsidRPr="000F710B">
        <w:t>connection.test.sent</w:t>
      </w:r>
      <w:proofErr w:type="spellEnd"/>
      <w:r w:rsidRPr="000F710B">
        <w:t xml:space="preserve"> = Test message successfully sent to {0} using {1}</w:t>
      </w:r>
    </w:p>
    <w:p w:rsidR="004F2BD2" w:rsidRPr="000F710B" w:rsidRDefault="004F2BD2" w:rsidP="004F2BD2"/>
    <w:p w:rsidR="004F2BD2" w:rsidRPr="000F710B" w:rsidRDefault="004F2BD2" w:rsidP="004F2BD2">
      <w:pPr>
        <w:rPr>
          <w:bCs/>
        </w:rPr>
      </w:pPr>
      <w:r w:rsidRPr="000F710B">
        <w:rPr>
          <w:bCs/>
        </w:rPr>
        <w:t>If you aren't using Notepad++ you may see something different. While editing this file there are some guidelines that should be followed to ensure that your translation will work once converted:</w:t>
      </w:r>
    </w:p>
    <w:p w:rsidR="004F2BD2" w:rsidRPr="000F710B" w:rsidRDefault="004F2BD2" w:rsidP="004F2BD2">
      <w:pPr>
        <w:rPr>
          <w:bCs/>
        </w:rPr>
      </w:pPr>
    </w:p>
    <w:p w:rsidR="004F2BD2" w:rsidRPr="000F710B" w:rsidRDefault="004F2BD2" w:rsidP="004F2BD2">
      <w:pPr>
        <w:rPr>
          <w:bCs/>
        </w:rPr>
      </w:pPr>
      <w:r w:rsidRPr="003B6470">
        <w:rPr>
          <w:b/>
          <w:bCs/>
        </w:rPr>
        <w:lastRenderedPageBreak/>
        <w:t>Do Not</w:t>
      </w:r>
      <w:r w:rsidRPr="000F710B">
        <w:rPr>
          <w:bCs/>
        </w:rPr>
        <w:t xml:space="preserve"> </w:t>
      </w:r>
      <w:proofErr w:type="gramStart"/>
      <w:r w:rsidRPr="000F710B">
        <w:rPr>
          <w:bCs/>
        </w:rPr>
        <w:t>edit</w:t>
      </w:r>
      <w:proofErr w:type="gramEnd"/>
      <w:r w:rsidRPr="000F710B">
        <w:rPr>
          <w:bCs/>
        </w:rPr>
        <w:t xml:space="preserve"> the keys. These are all the entries on the left of the = sign. For example, </w:t>
      </w:r>
      <w:proofErr w:type="spellStart"/>
      <w:r w:rsidRPr="000F710B">
        <w:rPr>
          <w:bCs/>
        </w:rPr>
        <w:t>connection.creation.failed</w:t>
      </w:r>
      <w:proofErr w:type="spellEnd"/>
      <w:r w:rsidRPr="000F710B">
        <w:rPr>
          <w:bCs/>
        </w:rPr>
        <w:t xml:space="preserve"> is a key.</w:t>
      </w:r>
    </w:p>
    <w:p w:rsidR="004F2BD2" w:rsidRPr="000F710B" w:rsidRDefault="004F2BD2" w:rsidP="004F2BD2">
      <w:pPr>
        <w:rPr>
          <w:bCs/>
        </w:rPr>
      </w:pPr>
    </w:p>
    <w:p w:rsidR="004F2BD2" w:rsidRPr="000F710B" w:rsidRDefault="004F2BD2" w:rsidP="004F2BD2">
      <w:pPr>
        <w:rPr>
          <w:bCs/>
        </w:rPr>
      </w:pPr>
      <w:r w:rsidRPr="003B6470">
        <w:rPr>
          <w:b/>
          <w:bCs/>
        </w:rPr>
        <w:t>Do Not</w:t>
      </w:r>
      <w:r w:rsidRPr="000F710B">
        <w:rPr>
          <w:bCs/>
        </w:rPr>
        <w:t xml:space="preserve"> </w:t>
      </w:r>
      <w:proofErr w:type="gramStart"/>
      <w:r w:rsidRPr="000F710B">
        <w:rPr>
          <w:bCs/>
        </w:rPr>
        <w:t>edit</w:t>
      </w:r>
      <w:proofErr w:type="gramEnd"/>
      <w:r w:rsidRPr="000F710B">
        <w:rPr>
          <w:bCs/>
        </w:rPr>
        <w:t xml:space="preserve"> the arguments. These are indicated by { }. The location of the argument in the sentence or phrase can be adjusted but the content of the brackets should not be altered. Do edit the English phrases on the right of the = sign.</w:t>
      </w:r>
    </w:p>
    <w:p w:rsidR="004F2BD2" w:rsidRPr="000F710B" w:rsidRDefault="004F2BD2" w:rsidP="004F2BD2">
      <w:pPr>
        <w:rPr>
          <w:bCs/>
        </w:rPr>
      </w:pPr>
    </w:p>
    <w:p w:rsidR="004F2BD2" w:rsidRPr="000F710B" w:rsidRDefault="003B6470" w:rsidP="004F2BD2">
      <w:pPr>
        <w:rPr>
          <w:bCs/>
        </w:rPr>
      </w:pPr>
      <w:r>
        <w:rPr>
          <w:bCs/>
        </w:rPr>
        <w:t>3</w:t>
      </w:r>
      <w:r w:rsidR="004F2BD2" w:rsidRPr="000F710B">
        <w:rPr>
          <w:bCs/>
        </w:rPr>
        <w:t xml:space="preserve">. The first and most important step is to update the value of the </w:t>
      </w:r>
      <w:r w:rsidR="004F2BD2" w:rsidRPr="000F710B">
        <w:rPr>
          <w:b/>
          <w:bCs/>
          <w:i/>
        </w:rPr>
        <w:t>language.name</w:t>
      </w:r>
      <w:r w:rsidR="004F2BD2" w:rsidRPr="000F710B">
        <w:rPr>
          <w:bCs/>
        </w:rPr>
        <w:t xml:space="preserve"> key. This is found at the top of the file and lets us know what language you have translated into.</w:t>
      </w:r>
    </w:p>
    <w:p w:rsidR="004F2BD2" w:rsidRPr="000F710B" w:rsidRDefault="004F2BD2" w:rsidP="004F2BD2">
      <w:pPr>
        <w:rPr>
          <w:bCs/>
        </w:rPr>
      </w:pPr>
      <w:r w:rsidRPr="000F710B">
        <w:rPr>
          <w:bCs/>
        </w:rPr>
        <w:t>Replace "English" with the name of the language you are translating to and move on to the next step. This is how the name of the language will show up in the FrontlineSMS interface.</w:t>
      </w:r>
    </w:p>
    <w:p w:rsidR="004F2BD2" w:rsidRPr="000F710B" w:rsidRDefault="004F2BD2" w:rsidP="004F2BD2">
      <w:pPr>
        <w:rPr>
          <w:bCs/>
        </w:rPr>
      </w:pPr>
    </w:p>
    <w:p w:rsidR="004F2BD2" w:rsidRPr="000F710B" w:rsidRDefault="003B6470" w:rsidP="004F2BD2">
      <w:pPr>
        <w:rPr>
          <w:bCs/>
        </w:rPr>
      </w:pPr>
      <w:r>
        <w:rPr>
          <w:bCs/>
        </w:rPr>
        <w:t>4</w:t>
      </w:r>
      <w:r w:rsidR="004F2BD2" w:rsidRPr="000F710B">
        <w:rPr>
          <w:bCs/>
        </w:rPr>
        <w:t>. Once you have entered the name of the translation, the rest of the process involved substituting the English with their translated equivalents for each key.</w:t>
      </w:r>
    </w:p>
    <w:p w:rsidR="004F2BD2" w:rsidRPr="000F710B" w:rsidRDefault="004F2BD2" w:rsidP="004F2BD2">
      <w:pPr>
        <w:rPr>
          <w:bCs/>
        </w:rPr>
      </w:pPr>
    </w:p>
    <w:p w:rsidR="004F2BD2" w:rsidRDefault="003B6470" w:rsidP="004F2BD2">
      <w:pPr>
        <w:rPr>
          <w:bCs/>
        </w:rPr>
      </w:pPr>
      <w:r>
        <w:rPr>
          <w:bCs/>
        </w:rPr>
        <w:t>5</w:t>
      </w:r>
      <w:r w:rsidR="004F2BD2" w:rsidRPr="000F710B">
        <w:rPr>
          <w:bCs/>
        </w:rPr>
        <w:t>. When you have finished translation</w:t>
      </w:r>
      <w:r>
        <w:rPr>
          <w:bCs/>
        </w:rPr>
        <w:t>,</w:t>
      </w:r>
      <w:r w:rsidR="004F2BD2" w:rsidRPr="000F710B">
        <w:rPr>
          <w:bCs/>
        </w:rPr>
        <w:t xml:space="preserve"> the file needs to be saved. Do not overwrite the </w:t>
      </w:r>
      <w:proofErr w:type="spellStart"/>
      <w:r w:rsidR="004F2BD2" w:rsidRPr="000F710B">
        <w:rPr>
          <w:bCs/>
        </w:rPr>
        <w:t>messages.properties</w:t>
      </w:r>
      <w:proofErr w:type="spellEnd"/>
      <w:r w:rsidR="004F2BD2" w:rsidRPr="000F710B">
        <w:rPr>
          <w:bCs/>
        </w:rPr>
        <w:t xml:space="preserve"> file that exists currently. Instead, choose File&gt;Save As</w:t>
      </w:r>
      <w:proofErr w:type="gramStart"/>
      <w:r w:rsidR="004F2BD2" w:rsidRPr="000F710B">
        <w:rPr>
          <w:bCs/>
        </w:rPr>
        <w:t>..</w:t>
      </w:r>
      <w:proofErr w:type="gramEnd"/>
    </w:p>
    <w:p w:rsidR="003B6470" w:rsidRPr="000F710B" w:rsidRDefault="003B6470" w:rsidP="004F2BD2">
      <w:pPr>
        <w:rPr>
          <w:bCs/>
        </w:rPr>
      </w:pPr>
    </w:p>
    <w:p w:rsidR="004F2BD2" w:rsidRPr="000F710B" w:rsidRDefault="004F2BD2" w:rsidP="004F2BD2">
      <w:pPr>
        <w:rPr>
          <w:bCs/>
        </w:rPr>
      </w:pPr>
      <w:r w:rsidRPr="000F710B">
        <w:rPr>
          <w:bCs/>
        </w:rPr>
        <w:t xml:space="preserve">Enter the file name in the following format: </w:t>
      </w:r>
      <w:proofErr w:type="spellStart"/>
      <w:r w:rsidRPr="000F710B">
        <w:rPr>
          <w:bCs/>
        </w:rPr>
        <w:t>messages_xy.properties</w:t>
      </w:r>
      <w:proofErr w:type="spellEnd"/>
    </w:p>
    <w:p w:rsidR="004F2BD2" w:rsidRPr="000F710B" w:rsidRDefault="004F2BD2" w:rsidP="004F2BD2">
      <w:pPr>
        <w:rPr>
          <w:bCs/>
        </w:rPr>
      </w:pPr>
    </w:p>
    <w:p w:rsidR="004F2BD2" w:rsidRPr="000F710B" w:rsidRDefault="004F2BD2" w:rsidP="004F2BD2">
      <w:pPr>
        <w:rPr>
          <w:bCs/>
        </w:rPr>
      </w:pPr>
      <w:r w:rsidRPr="000F710B">
        <w:rPr>
          <w:bCs/>
        </w:rPr>
        <w:t xml:space="preserve">Where </w:t>
      </w:r>
      <w:proofErr w:type="spellStart"/>
      <w:r w:rsidRPr="000F710B">
        <w:rPr>
          <w:bCs/>
        </w:rPr>
        <w:t>xy</w:t>
      </w:r>
      <w:proofErr w:type="spellEnd"/>
      <w:r w:rsidRPr="000F710B">
        <w:rPr>
          <w:bCs/>
        </w:rPr>
        <w:t xml:space="preserve"> is replaced with a two-letter abbreviation of the language you are translating to. For example, the included Swahili translation is called </w:t>
      </w:r>
      <w:proofErr w:type="spellStart"/>
      <w:r w:rsidRPr="000F710B">
        <w:rPr>
          <w:bCs/>
        </w:rPr>
        <w:t>messages_sw.properties</w:t>
      </w:r>
      <w:proofErr w:type="spellEnd"/>
      <w:r w:rsidRPr="000F710B">
        <w:rPr>
          <w:bCs/>
        </w:rPr>
        <w:t>.</w:t>
      </w:r>
    </w:p>
    <w:p w:rsidR="004F2BD2" w:rsidRPr="000F710B" w:rsidRDefault="004F2BD2" w:rsidP="004F2BD2">
      <w:pPr>
        <w:rPr>
          <w:bCs/>
        </w:rPr>
      </w:pPr>
    </w:p>
    <w:p w:rsidR="004F2BD2" w:rsidRDefault="004F2BD2" w:rsidP="004F2BD2">
      <w:pPr>
        <w:rPr>
          <w:bCs/>
        </w:rPr>
      </w:pPr>
      <w:r w:rsidRPr="000F710B">
        <w:rPr>
          <w:bCs/>
        </w:rPr>
        <w:t xml:space="preserve">Save this new file in the same location as </w:t>
      </w:r>
      <w:proofErr w:type="spellStart"/>
      <w:r w:rsidRPr="000F710B">
        <w:rPr>
          <w:bCs/>
        </w:rPr>
        <w:t>messages.properties</w:t>
      </w:r>
      <w:proofErr w:type="spellEnd"/>
      <w:r w:rsidRPr="000F710B">
        <w:rPr>
          <w:bCs/>
        </w:rPr>
        <w:t xml:space="preserve">. Ensure that you do not overwrite </w:t>
      </w:r>
      <w:proofErr w:type="spellStart"/>
      <w:r w:rsidRPr="000F710B">
        <w:rPr>
          <w:bCs/>
        </w:rPr>
        <w:t>messages.properties</w:t>
      </w:r>
      <w:proofErr w:type="spellEnd"/>
      <w:r w:rsidRPr="000F710B">
        <w:rPr>
          <w:bCs/>
        </w:rPr>
        <w:t>.</w:t>
      </w:r>
    </w:p>
    <w:p w:rsidR="003B6470" w:rsidRDefault="003B6470" w:rsidP="004F2BD2">
      <w:pPr>
        <w:rPr>
          <w:bCs/>
        </w:rPr>
      </w:pPr>
    </w:p>
    <w:p w:rsidR="003B6470" w:rsidRPr="000F710B" w:rsidRDefault="003B6470" w:rsidP="004F2BD2">
      <w:pPr>
        <w:rPr>
          <w:bCs/>
        </w:rPr>
      </w:pPr>
      <w:r>
        <w:rPr>
          <w:bCs/>
        </w:rPr>
        <w:t xml:space="preserve">6. Please e-mail the </w:t>
      </w:r>
      <w:proofErr w:type="spellStart"/>
      <w:r>
        <w:rPr>
          <w:b/>
          <w:bCs/>
          <w:i/>
        </w:rPr>
        <w:t>messages_xy.properties</w:t>
      </w:r>
      <w:proofErr w:type="spellEnd"/>
      <w:r>
        <w:rPr>
          <w:b/>
          <w:bCs/>
          <w:i/>
        </w:rPr>
        <w:t xml:space="preserve"> </w:t>
      </w:r>
      <w:r>
        <w:rPr>
          <w:bCs/>
        </w:rPr>
        <w:t>file to [e-mail address].</w:t>
      </w:r>
    </w:p>
    <w:p w:rsidR="004F2BD2" w:rsidRPr="000F710B" w:rsidRDefault="004F2BD2" w:rsidP="004F2BD2">
      <w:pPr>
        <w:rPr>
          <w:bCs/>
        </w:rPr>
      </w:pPr>
    </w:p>
    <w:p w:rsidR="001F394F" w:rsidRDefault="001F394F">
      <w:pPr>
        <w:rPr>
          <w:bCs/>
        </w:rPr>
      </w:pPr>
    </w:p>
    <w:p w:rsidR="003B6470" w:rsidRPr="003B6470" w:rsidRDefault="003B6470"/>
    <w:sectPr w:rsidR="003B6470" w:rsidRPr="003B6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D2"/>
    <w:rsid w:val="000F710B"/>
    <w:rsid w:val="001F394F"/>
    <w:rsid w:val="003A1822"/>
    <w:rsid w:val="003B6470"/>
    <w:rsid w:val="004F2BD2"/>
    <w:rsid w:val="00AB6AD2"/>
    <w:rsid w:val="00D81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6AD2"/>
    <w:rPr>
      <w:sz w:val="16"/>
      <w:szCs w:val="16"/>
    </w:rPr>
  </w:style>
  <w:style w:type="paragraph" w:styleId="CommentText">
    <w:name w:val="annotation text"/>
    <w:basedOn w:val="Normal"/>
    <w:link w:val="CommentTextChar"/>
    <w:uiPriority w:val="99"/>
    <w:semiHidden/>
    <w:unhideWhenUsed/>
    <w:rsid w:val="00AB6AD2"/>
    <w:rPr>
      <w:sz w:val="20"/>
      <w:szCs w:val="20"/>
    </w:rPr>
  </w:style>
  <w:style w:type="character" w:customStyle="1" w:styleId="CommentTextChar">
    <w:name w:val="Comment Text Char"/>
    <w:basedOn w:val="DefaultParagraphFont"/>
    <w:link w:val="CommentText"/>
    <w:uiPriority w:val="99"/>
    <w:semiHidden/>
    <w:rsid w:val="00AB6AD2"/>
    <w:rPr>
      <w:sz w:val="20"/>
      <w:szCs w:val="20"/>
    </w:rPr>
  </w:style>
  <w:style w:type="paragraph" w:styleId="CommentSubject">
    <w:name w:val="annotation subject"/>
    <w:basedOn w:val="CommentText"/>
    <w:next w:val="CommentText"/>
    <w:link w:val="CommentSubjectChar"/>
    <w:uiPriority w:val="99"/>
    <w:semiHidden/>
    <w:unhideWhenUsed/>
    <w:rsid w:val="00AB6AD2"/>
    <w:rPr>
      <w:b/>
      <w:bCs/>
    </w:rPr>
  </w:style>
  <w:style w:type="character" w:customStyle="1" w:styleId="CommentSubjectChar">
    <w:name w:val="Comment Subject Char"/>
    <w:basedOn w:val="CommentTextChar"/>
    <w:link w:val="CommentSubject"/>
    <w:uiPriority w:val="99"/>
    <w:semiHidden/>
    <w:rsid w:val="00AB6AD2"/>
    <w:rPr>
      <w:b/>
      <w:bCs/>
      <w:sz w:val="20"/>
      <w:szCs w:val="20"/>
    </w:rPr>
  </w:style>
  <w:style w:type="paragraph" w:styleId="BalloonText">
    <w:name w:val="Balloon Text"/>
    <w:basedOn w:val="Normal"/>
    <w:link w:val="BalloonTextChar"/>
    <w:uiPriority w:val="99"/>
    <w:semiHidden/>
    <w:unhideWhenUsed/>
    <w:rsid w:val="00AB6AD2"/>
    <w:rPr>
      <w:rFonts w:ascii="Tahoma" w:hAnsi="Tahoma" w:cs="Tahoma"/>
      <w:sz w:val="16"/>
      <w:szCs w:val="16"/>
    </w:rPr>
  </w:style>
  <w:style w:type="character" w:customStyle="1" w:styleId="BalloonTextChar">
    <w:name w:val="Balloon Text Char"/>
    <w:basedOn w:val="DefaultParagraphFont"/>
    <w:link w:val="BalloonText"/>
    <w:uiPriority w:val="99"/>
    <w:semiHidden/>
    <w:rsid w:val="00AB6AD2"/>
    <w:rPr>
      <w:rFonts w:ascii="Tahoma" w:hAnsi="Tahoma" w:cs="Tahoma"/>
      <w:sz w:val="16"/>
      <w:szCs w:val="16"/>
    </w:rPr>
  </w:style>
  <w:style w:type="character" w:styleId="Hyperlink">
    <w:name w:val="Hyperlink"/>
    <w:basedOn w:val="DefaultParagraphFont"/>
    <w:uiPriority w:val="99"/>
    <w:unhideWhenUsed/>
    <w:rsid w:val="00D81D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6AD2"/>
    <w:rPr>
      <w:sz w:val="16"/>
      <w:szCs w:val="16"/>
    </w:rPr>
  </w:style>
  <w:style w:type="paragraph" w:styleId="CommentText">
    <w:name w:val="annotation text"/>
    <w:basedOn w:val="Normal"/>
    <w:link w:val="CommentTextChar"/>
    <w:uiPriority w:val="99"/>
    <w:semiHidden/>
    <w:unhideWhenUsed/>
    <w:rsid w:val="00AB6AD2"/>
    <w:rPr>
      <w:sz w:val="20"/>
      <w:szCs w:val="20"/>
    </w:rPr>
  </w:style>
  <w:style w:type="character" w:customStyle="1" w:styleId="CommentTextChar">
    <w:name w:val="Comment Text Char"/>
    <w:basedOn w:val="DefaultParagraphFont"/>
    <w:link w:val="CommentText"/>
    <w:uiPriority w:val="99"/>
    <w:semiHidden/>
    <w:rsid w:val="00AB6AD2"/>
    <w:rPr>
      <w:sz w:val="20"/>
      <w:szCs w:val="20"/>
    </w:rPr>
  </w:style>
  <w:style w:type="paragraph" w:styleId="CommentSubject">
    <w:name w:val="annotation subject"/>
    <w:basedOn w:val="CommentText"/>
    <w:next w:val="CommentText"/>
    <w:link w:val="CommentSubjectChar"/>
    <w:uiPriority w:val="99"/>
    <w:semiHidden/>
    <w:unhideWhenUsed/>
    <w:rsid w:val="00AB6AD2"/>
    <w:rPr>
      <w:b/>
      <w:bCs/>
    </w:rPr>
  </w:style>
  <w:style w:type="character" w:customStyle="1" w:styleId="CommentSubjectChar">
    <w:name w:val="Comment Subject Char"/>
    <w:basedOn w:val="CommentTextChar"/>
    <w:link w:val="CommentSubject"/>
    <w:uiPriority w:val="99"/>
    <w:semiHidden/>
    <w:rsid w:val="00AB6AD2"/>
    <w:rPr>
      <w:b/>
      <w:bCs/>
      <w:sz w:val="20"/>
      <w:szCs w:val="20"/>
    </w:rPr>
  </w:style>
  <w:style w:type="paragraph" w:styleId="BalloonText">
    <w:name w:val="Balloon Text"/>
    <w:basedOn w:val="Normal"/>
    <w:link w:val="BalloonTextChar"/>
    <w:uiPriority w:val="99"/>
    <w:semiHidden/>
    <w:unhideWhenUsed/>
    <w:rsid w:val="00AB6AD2"/>
    <w:rPr>
      <w:rFonts w:ascii="Tahoma" w:hAnsi="Tahoma" w:cs="Tahoma"/>
      <w:sz w:val="16"/>
      <w:szCs w:val="16"/>
    </w:rPr>
  </w:style>
  <w:style w:type="character" w:customStyle="1" w:styleId="BalloonTextChar">
    <w:name w:val="Balloon Text Char"/>
    <w:basedOn w:val="DefaultParagraphFont"/>
    <w:link w:val="BalloonText"/>
    <w:uiPriority w:val="99"/>
    <w:semiHidden/>
    <w:rsid w:val="00AB6AD2"/>
    <w:rPr>
      <w:rFonts w:ascii="Tahoma" w:hAnsi="Tahoma" w:cs="Tahoma"/>
      <w:sz w:val="16"/>
      <w:szCs w:val="16"/>
    </w:rPr>
  </w:style>
  <w:style w:type="character" w:styleId="Hyperlink">
    <w:name w:val="Hyperlink"/>
    <w:basedOn w:val="DefaultParagraphFont"/>
    <w:uiPriority w:val="99"/>
    <w:unhideWhenUsed/>
    <w:rsid w:val="00D81D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5216">
      <w:bodyDiv w:val="1"/>
      <w:marLeft w:val="0"/>
      <w:marRight w:val="0"/>
      <w:marTop w:val="0"/>
      <w:marBottom w:val="0"/>
      <w:divBdr>
        <w:top w:val="none" w:sz="0" w:space="0" w:color="auto"/>
        <w:left w:val="none" w:sz="0" w:space="0" w:color="auto"/>
        <w:bottom w:val="none" w:sz="0" w:space="0" w:color="auto"/>
        <w:right w:val="none" w:sz="0" w:space="0" w:color="auto"/>
      </w:divBdr>
      <w:divsChild>
        <w:div w:id="564684284">
          <w:marLeft w:val="225"/>
          <w:marRight w:val="0"/>
          <w:marTop w:val="0"/>
          <w:marBottom w:val="0"/>
          <w:divBdr>
            <w:top w:val="none" w:sz="0" w:space="0" w:color="auto"/>
            <w:left w:val="single" w:sz="6" w:space="11" w:color="FFFFFF"/>
            <w:bottom w:val="none" w:sz="0" w:space="0" w:color="auto"/>
            <w:right w:val="none" w:sz="0" w:space="0" w:color="auto"/>
          </w:divBdr>
        </w:div>
        <w:div w:id="495196466">
          <w:marLeft w:val="225"/>
          <w:marRight w:val="0"/>
          <w:marTop w:val="0"/>
          <w:marBottom w:val="0"/>
          <w:divBdr>
            <w:top w:val="none" w:sz="0" w:space="0" w:color="auto"/>
            <w:left w:val="single" w:sz="6" w:space="11" w:color="FFFFFF"/>
            <w:bottom w:val="none" w:sz="0" w:space="0" w:color="auto"/>
            <w:right w:val="none" w:sz="0" w:space="0" w:color="auto"/>
          </w:divBdr>
        </w:div>
        <w:div w:id="603733308">
          <w:marLeft w:val="225"/>
          <w:marRight w:val="0"/>
          <w:marTop w:val="0"/>
          <w:marBottom w:val="0"/>
          <w:divBdr>
            <w:top w:val="none" w:sz="0" w:space="0" w:color="auto"/>
            <w:left w:val="single" w:sz="6" w:space="11" w:color="FFFFFF"/>
            <w:bottom w:val="none" w:sz="0" w:space="0" w:color="auto"/>
            <w:right w:val="none" w:sz="0" w:space="0" w:color="auto"/>
          </w:divBdr>
        </w:div>
        <w:div w:id="999385592">
          <w:marLeft w:val="225"/>
          <w:marRight w:val="0"/>
          <w:marTop w:val="0"/>
          <w:marBottom w:val="0"/>
          <w:divBdr>
            <w:top w:val="none" w:sz="0" w:space="0" w:color="auto"/>
            <w:left w:val="single" w:sz="6" w:space="11" w:color="FFFFFF"/>
            <w:bottom w:val="none" w:sz="0" w:space="0" w:color="auto"/>
            <w:right w:val="none" w:sz="0" w:space="0" w:color="auto"/>
          </w:divBdr>
        </w:div>
      </w:divsChild>
    </w:div>
    <w:div w:id="268244601">
      <w:bodyDiv w:val="1"/>
      <w:marLeft w:val="0"/>
      <w:marRight w:val="0"/>
      <w:marTop w:val="0"/>
      <w:marBottom w:val="0"/>
      <w:divBdr>
        <w:top w:val="none" w:sz="0" w:space="0" w:color="auto"/>
        <w:left w:val="none" w:sz="0" w:space="0" w:color="auto"/>
        <w:bottom w:val="none" w:sz="0" w:space="0" w:color="auto"/>
        <w:right w:val="none" w:sz="0" w:space="0" w:color="auto"/>
      </w:divBdr>
      <w:divsChild>
        <w:div w:id="1166483629">
          <w:marLeft w:val="225"/>
          <w:marRight w:val="0"/>
          <w:marTop w:val="0"/>
          <w:marBottom w:val="0"/>
          <w:divBdr>
            <w:top w:val="none" w:sz="0" w:space="0" w:color="auto"/>
            <w:left w:val="single" w:sz="6" w:space="11" w:color="FFFFFF"/>
            <w:bottom w:val="none" w:sz="0" w:space="0" w:color="auto"/>
            <w:right w:val="none" w:sz="0" w:space="0" w:color="auto"/>
          </w:divBdr>
        </w:div>
        <w:div w:id="611866013">
          <w:marLeft w:val="225"/>
          <w:marRight w:val="0"/>
          <w:marTop w:val="0"/>
          <w:marBottom w:val="0"/>
          <w:divBdr>
            <w:top w:val="none" w:sz="0" w:space="0" w:color="auto"/>
            <w:left w:val="single" w:sz="6" w:space="11" w:color="FFFFFF"/>
            <w:bottom w:val="none" w:sz="0" w:space="0" w:color="auto"/>
            <w:right w:val="none" w:sz="0" w:space="0" w:color="auto"/>
          </w:divBdr>
        </w:div>
        <w:div w:id="37976652">
          <w:marLeft w:val="225"/>
          <w:marRight w:val="0"/>
          <w:marTop w:val="0"/>
          <w:marBottom w:val="0"/>
          <w:divBdr>
            <w:top w:val="none" w:sz="0" w:space="0" w:color="auto"/>
            <w:left w:val="single" w:sz="6" w:space="11" w:color="FFFFFF"/>
            <w:bottom w:val="none" w:sz="0" w:space="0" w:color="auto"/>
            <w:right w:val="none" w:sz="0" w:space="0" w:color="auto"/>
          </w:divBdr>
        </w:div>
        <w:div w:id="1489862388">
          <w:marLeft w:val="225"/>
          <w:marRight w:val="0"/>
          <w:marTop w:val="0"/>
          <w:marBottom w:val="0"/>
          <w:divBdr>
            <w:top w:val="none" w:sz="0" w:space="0" w:color="auto"/>
            <w:left w:val="single" w:sz="6" w:space="11"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Catherine</cp:lastModifiedBy>
  <cp:revision>2</cp:revision>
  <dcterms:created xsi:type="dcterms:W3CDTF">2012-08-07T13:01:00Z</dcterms:created>
  <dcterms:modified xsi:type="dcterms:W3CDTF">2012-08-07T13:01:00Z</dcterms:modified>
</cp:coreProperties>
</file>